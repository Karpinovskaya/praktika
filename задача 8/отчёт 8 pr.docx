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6A31" w14:textId="4DCDD4FC" w:rsidR="4D26EBA0" w:rsidRDefault="00230326" w:rsidP="6A4DBAF3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Выполнил: Карпиновская Ангелина</w:t>
      </w:r>
      <w:r w:rsidR="4D26EBA0" w:rsidRPr="6A4DBAF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группа 298</w:t>
      </w:r>
    </w:p>
    <w:p w14:paraId="7C953E4D" w14:textId="07D578CD" w:rsidR="4D26EBA0" w:rsidRPr="00504CAB" w:rsidRDefault="4D26EBA0" w:rsidP="00BC06BA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№ 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B11675B" w14:textId="2BB39C10" w:rsidR="4D26EBA0" w:rsidRDefault="4D26EBA0" w:rsidP="00BC06BA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 «</w:t>
      </w:r>
      <w:r w:rsidR="00504CAB" w:rsidRPr="00504CAB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504CAB" w:rsidRPr="00504C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интерфейсов</w:t>
      </w: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B0C2A4" w14:textId="52149979" w:rsidR="6A4DBAF3" w:rsidRDefault="6A4DBAF3" w:rsidP="6A4DBAF3">
      <w:pPr>
        <w:spacing w:after="3" w:line="398" w:lineRule="auto"/>
        <w:ind w:left="-15" w:firstLine="69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43C19" w14:textId="54C1F772" w:rsidR="4D26EBA0" w:rsidRDefault="4D26EBA0" w:rsidP="6A4DBAF3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4DBA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="00504CAB" w:rsidRPr="00504CAB">
        <w:rPr>
          <w:rFonts w:ascii="Times New Roman" w:hAnsi="Times New Roman" w:cs="Times New Roman"/>
          <w:sz w:val="24"/>
          <w:szCs w:val="24"/>
        </w:rPr>
        <w:t>Создать макеты интерфейсов, согласно структуре сайта</w:t>
      </w:r>
      <w:r w:rsidR="00504C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3AF350A" w14:textId="77777777" w:rsidR="006073C9" w:rsidRPr="0050496F" w:rsidRDefault="006073C9" w:rsidP="0039694D">
      <w:pPr>
        <w:tabs>
          <w:tab w:val="left" w:pos="2205"/>
        </w:tabs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0FB10C" w14:textId="1B4911AA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1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-Регистрация</w:t>
      </w:r>
      <w:r w:rsidRPr="0050496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0496F">
        <w:rPr>
          <w:rFonts w:ascii="Times New Roman" w:hAnsi="Times New Roman" w:cs="Times New Roman"/>
          <w:sz w:val="24"/>
          <w:szCs w:val="24"/>
        </w:rPr>
        <w:t>Вход</w:t>
      </w:r>
    </w:p>
    <w:p w14:paraId="1E64438E" w14:textId="41004DA3" w:rsidR="00504CAB" w:rsidRPr="0039694D" w:rsidRDefault="0039694D" w:rsidP="0039694D">
      <w:pPr>
        <w:tabs>
          <w:tab w:val="left" w:pos="2205"/>
        </w:tabs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94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2CE647D" wp14:editId="7BABB622">
            <wp:extent cx="5731510" cy="4064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91B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3685097B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816160A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3963DD0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37B93366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28D42FC1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04458B4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25D958AA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31D5E62E" w14:textId="090BD43A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2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-Меню чатов</w:t>
      </w:r>
    </w:p>
    <w:p w14:paraId="4A2B79C1" w14:textId="23120CD8" w:rsidR="0039694D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902C93" wp14:editId="56AC1798">
            <wp:extent cx="5731510" cy="40754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2FE1" w14:textId="2C417EFA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3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-Меню чатов с открытым чатом</w:t>
      </w:r>
    </w:p>
    <w:p w14:paraId="06838028" w14:textId="3721CF2F" w:rsidR="006073C9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5B5554" wp14:editId="496EB4FB">
            <wp:extent cx="5731510" cy="4083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0967" w14:textId="17469AE0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4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  <w:lang w:val="en-US"/>
        </w:rPr>
        <w:t>-A</w:t>
      </w:r>
      <w:r w:rsidRPr="0050496F">
        <w:rPr>
          <w:rFonts w:ascii="Times New Roman" w:hAnsi="Times New Roman" w:cs="Times New Roman"/>
          <w:sz w:val="24"/>
          <w:szCs w:val="24"/>
        </w:rPr>
        <w:t>даптивное меню</w:t>
      </w:r>
    </w:p>
    <w:p w14:paraId="27161B49" w14:textId="0F46728A" w:rsidR="006073C9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5282F0" wp14:editId="407623C1">
            <wp:extent cx="2896004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9FF8" w14:textId="37C54669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5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-Новая группа из Адаптивного меню</w:t>
      </w:r>
    </w:p>
    <w:p w14:paraId="1CA4E04B" w14:textId="6DB673ED" w:rsidR="006073C9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F813FAE" wp14:editId="0C74D00E">
            <wp:extent cx="2419688" cy="5229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DF9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A30A2C4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68FBD1D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2329BF46" w14:textId="36E12686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6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-Контакты из Адаптивного меню</w:t>
      </w:r>
    </w:p>
    <w:p w14:paraId="0B8A442F" w14:textId="0C716376" w:rsidR="006073C9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BEC5BB" wp14:editId="7DB4641B">
            <wp:extent cx="2505425" cy="56681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19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1D3A4904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C093135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23CE3AC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9D67008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058CEB3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5A0DE9D6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78D3F871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p w14:paraId="48AE948A" w14:textId="77777777" w:rsidR="0050496F" w:rsidRDefault="0050496F" w:rsidP="0050496F">
      <w:pPr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14:paraId="73CB3D93" w14:textId="6C85442D" w:rsidR="005C6F90" w:rsidRPr="0050496F" w:rsidRDefault="005C6F90" w:rsidP="0050496F">
      <w:pPr>
        <w:rPr>
          <w:rFonts w:ascii="Times New Roman" w:hAnsi="Times New Roman" w:cs="Times New Roman"/>
          <w:sz w:val="24"/>
          <w:szCs w:val="24"/>
        </w:rPr>
      </w:pPr>
      <w:r w:rsidRPr="0050496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50496F">
        <w:rPr>
          <w:rFonts w:ascii="Times New Roman" w:hAnsi="Times New Roman" w:cs="Times New Roman"/>
          <w:sz w:val="24"/>
          <w:szCs w:val="24"/>
        </w:rPr>
        <w:instrText xml:space="preserve"> SEQ Equation \* ARABIC </w:instrText>
      </w:r>
      <w:r w:rsidRPr="0050496F">
        <w:rPr>
          <w:rFonts w:ascii="Times New Roman" w:hAnsi="Times New Roman" w:cs="Times New Roman"/>
          <w:sz w:val="24"/>
          <w:szCs w:val="24"/>
        </w:rPr>
        <w:fldChar w:fldCharType="separate"/>
      </w:r>
      <w:r w:rsidRPr="0050496F">
        <w:rPr>
          <w:rFonts w:ascii="Times New Roman" w:hAnsi="Times New Roman" w:cs="Times New Roman"/>
          <w:noProof/>
          <w:sz w:val="24"/>
          <w:szCs w:val="24"/>
        </w:rPr>
        <w:t>7</w:t>
      </w:r>
      <w:r w:rsidRPr="0050496F">
        <w:rPr>
          <w:rFonts w:ascii="Times New Roman" w:hAnsi="Times New Roman" w:cs="Times New Roman"/>
          <w:sz w:val="24"/>
          <w:szCs w:val="24"/>
        </w:rPr>
        <w:fldChar w:fldCharType="end"/>
      </w:r>
      <w:r w:rsidRPr="0050496F">
        <w:rPr>
          <w:rFonts w:ascii="Times New Roman" w:hAnsi="Times New Roman" w:cs="Times New Roman"/>
          <w:sz w:val="24"/>
          <w:szCs w:val="24"/>
        </w:rPr>
        <w:t>-Настройки из Адаптивного меню</w:t>
      </w:r>
    </w:p>
    <w:p w14:paraId="4AC4CE35" w14:textId="70BA64D0" w:rsidR="005C6F90" w:rsidRPr="005C6F90" w:rsidRDefault="005C6F90" w:rsidP="005C6F90">
      <w:r w:rsidRPr="005C6F90">
        <w:rPr>
          <w:noProof/>
        </w:rPr>
        <w:drawing>
          <wp:inline distT="0" distB="0" distL="0" distR="0" wp14:anchorId="39BA6CE2" wp14:editId="3FEFF48A">
            <wp:extent cx="2934109" cy="660174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5EE2" w14:textId="73DE919A" w:rsidR="006073C9" w:rsidRPr="005C6F90" w:rsidRDefault="006073C9" w:rsidP="00504CAB">
      <w:pPr>
        <w:spacing w:after="3" w:line="39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BB8248" w14:textId="2DEE77AE" w:rsidR="00504CAB" w:rsidRDefault="00D67A6F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7A6F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CAB" w:rsidRPr="00123073">
        <w:rPr>
          <w:rFonts w:ascii="Times New Roman" w:hAnsi="Times New Roman" w:cs="Times New Roman"/>
          <w:color w:val="000000"/>
          <w:sz w:val="24"/>
          <w:szCs w:val="24"/>
        </w:rPr>
        <w:t>В ходе проделанной работы,</w:t>
      </w:r>
      <w:r w:rsidR="00504CAB" w:rsidRPr="00123073">
        <w:rPr>
          <w:rFonts w:ascii="Times New Roman" w:hAnsi="Times New Roman" w:cs="Times New Roman"/>
          <w:sz w:val="24"/>
          <w:szCs w:val="24"/>
        </w:rPr>
        <w:t xml:space="preserve"> созданы макеты интерфейсов, согласно структуре сайта</w:t>
      </w:r>
      <w:r w:rsidR="00504CAB" w:rsidRPr="001230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722A00" w14:textId="26C20909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1593C" w14:textId="6C295120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1A1C0F" w14:textId="6CB3206C" w:rsidR="0039694D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EFB92F" w14:textId="77777777" w:rsidR="0039694D" w:rsidRPr="006A1819" w:rsidRDefault="0039694D" w:rsidP="00504CAB">
      <w:pPr>
        <w:spacing w:after="3" w:line="398" w:lineRule="auto"/>
        <w:ind w:left="-15" w:firstLine="69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4FE61" w14:textId="53AF2F6E" w:rsidR="00D67A6F" w:rsidRDefault="00D67A6F" w:rsidP="6A4DBAF3">
      <w:pPr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67A6F">
        <w:rPr>
          <w:rStyle w:val="normaltextru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Список используемых источников:</w:t>
      </w:r>
      <w:r w:rsidRPr="00D67A6F">
        <w:rPr>
          <w:rStyle w:val="eop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</w:p>
    <w:p w14:paraId="33C81021" w14:textId="428B2BBD" w:rsidR="00D67A6F" w:rsidRPr="00504CAB" w:rsidRDefault="00D67A6F" w:rsidP="00D6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D67A6F">
        <w:t xml:space="preserve"> </w:t>
      </w:r>
      <w:r w:rsidR="00504CAB" w:rsidRPr="00504CAB">
        <w:rPr>
          <w:rFonts w:ascii="Times New Roman" w:hAnsi="Times New Roman" w:cs="Times New Roman"/>
          <w:sz w:val="24"/>
          <w:szCs w:val="24"/>
        </w:rPr>
        <w:t xml:space="preserve">Создание макетов интерфейсов, согласно структуре сайта. — </w:t>
      </w:r>
      <w:proofErr w:type="gramStart"/>
      <w:r w:rsidR="00504CAB" w:rsidRPr="00504CAB">
        <w:rPr>
          <w:rFonts w:ascii="Times New Roman" w:hAnsi="Times New Roman" w:cs="Times New Roman"/>
          <w:sz w:val="24"/>
          <w:szCs w:val="24"/>
        </w:rPr>
        <w:t>Текст :</w:t>
      </w:r>
      <w:proofErr w:type="gram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электронный // </w:t>
      </w:r>
      <w:proofErr w:type="spellStart"/>
      <w:r w:rsidR="00504CAB" w:rsidRPr="00504CAB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504CAB" w:rsidRPr="00504CAB">
        <w:rPr>
          <w:rFonts w:ascii="Times New Roman" w:hAnsi="Times New Roman" w:cs="Times New Roman"/>
          <w:sz w:val="24"/>
          <w:szCs w:val="24"/>
        </w:rPr>
        <w:t xml:space="preserve"> : [сайт]. — URL: https://www.figma.com/ (дата обращения: 21.05.2021).</w:t>
      </w:r>
    </w:p>
    <w:sectPr w:rsidR="00D67A6F" w:rsidRPr="00504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DF5"/>
    <w:multiLevelType w:val="hybridMultilevel"/>
    <w:tmpl w:val="5BD68F9E"/>
    <w:lvl w:ilvl="0" w:tplc="C0309C4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28EE"/>
    <w:multiLevelType w:val="hybridMultilevel"/>
    <w:tmpl w:val="CD3040BC"/>
    <w:lvl w:ilvl="0" w:tplc="E24AE346">
      <w:start w:val="1"/>
      <w:numFmt w:val="decimal"/>
      <w:lvlText w:val="%1."/>
      <w:lvlJc w:val="left"/>
      <w:pPr>
        <w:ind w:left="720" w:hanging="360"/>
      </w:pPr>
    </w:lvl>
    <w:lvl w:ilvl="1" w:tplc="942E187C">
      <w:start w:val="1"/>
      <w:numFmt w:val="lowerLetter"/>
      <w:lvlText w:val="%2."/>
      <w:lvlJc w:val="left"/>
      <w:pPr>
        <w:ind w:left="1440" w:hanging="360"/>
      </w:pPr>
    </w:lvl>
    <w:lvl w:ilvl="2" w:tplc="910AAFAC">
      <w:start w:val="1"/>
      <w:numFmt w:val="lowerRoman"/>
      <w:lvlText w:val="%3."/>
      <w:lvlJc w:val="right"/>
      <w:pPr>
        <w:ind w:left="2160" w:hanging="180"/>
      </w:pPr>
    </w:lvl>
    <w:lvl w:ilvl="3" w:tplc="C450DFF8">
      <w:start w:val="1"/>
      <w:numFmt w:val="decimal"/>
      <w:lvlText w:val="%4."/>
      <w:lvlJc w:val="left"/>
      <w:pPr>
        <w:ind w:left="2880" w:hanging="360"/>
      </w:pPr>
    </w:lvl>
    <w:lvl w:ilvl="4" w:tplc="D8666360">
      <w:start w:val="1"/>
      <w:numFmt w:val="lowerLetter"/>
      <w:lvlText w:val="%5."/>
      <w:lvlJc w:val="left"/>
      <w:pPr>
        <w:ind w:left="3600" w:hanging="360"/>
      </w:pPr>
    </w:lvl>
    <w:lvl w:ilvl="5" w:tplc="D6B8FCAA">
      <w:start w:val="1"/>
      <w:numFmt w:val="lowerRoman"/>
      <w:lvlText w:val="%6."/>
      <w:lvlJc w:val="right"/>
      <w:pPr>
        <w:ind w:left="4320" w:hanging="180"/>
      </w:pPr>
    </w:lvl>
    <w:lvl w:ilvl="6" w:tplc="B4D82FC2">
      <w:start w:val="1"/>
      <w:numFmt w:val="decimal"/>
      <w:lvlText w:val="%7."/>
      <w:lvlJc w:val="left"/>
      <w:pPr>
        <w:ind w:left="5040" w:hanging="360"/>
      </w:pPr>
    </w:lvl>
    <w:lvl w:ilvl="7" w:tplc="8A3C8668">
      <w:start w:val="1"/>
      <w:numFmt w:val="lowerLetter"/>
      <w:lvlText w:val="%8."/>
      <w:lvlJc w:val="left"/>
      <w:pPr>
        <w:ind w:left="5760" w:hanging="360"/>
      </w:pPr>
    </w:lvl>
    <w:lvl w:ilvl="8" w:tplc="C6CAD7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D763C8"/>
    <w:rsid w:val="00123073"/>
    <w:rsid w:val="00230326"/>
    <w:rsid w:val="002C2478"/>
    <w:rsid w:val="0033212F"/>
    <w:rsid w:val="00362C7E"/>
    <w:rsid w:val="0039694D"/>
    <w:rsid w:val="003A2BE3"/>
    <w:rsid w:val="004522B2"/>
    <w:rsid w:val="004D688F"/>
    <w:rsid w:val="0050496F"/>
    <w:rsid w:val="00504CAB"/>
    <w:rsid w:val="005C6F90"/>
    <w:rsid w:val="006073C9"/>
    <w:rsid w:val="006A1819"/>
    <w:rsid w:val="00762209"/>
    <w:rsid w:val="00BA5C8C"/>
    <w:rsid w:val="00BC06BA"/>
    <w:rsid w:val="00D67A6F"/>
    <w:rsid w:val="00E050F5"/>
    <w:rsid w:val="00ED154A"/>
    <w:rsid w:val="00F709FA"/>
    <w:rsid w:val="0183CD55"/>
    <w:rsid w:val="0373DF80"/>
    <w:rsid w:val="03C1B61C"/>
    <w:rsid w:val="04F7833A"/>
    <w:rsid w:val="05E5B96B"/>
    <w:rsid w:val="0BB24753"/>
    <w:rsid w:val="0C6A5CBA"/>
    <w:rsid w:val="0CA7A894"/>
    <w:rsid w:val="0D17D823"/>
    <w:rsid w:val="121AF49D"/>
    <w:rsid w:val="128B2DF6"/>
    <w:rsid w:val="14027988"/>
    <w:rsid w:val="14EA9302"/>
    <w:rsid w:val="151D62D9"/>
    <w:rsid w:val="18C02EE9"/>
    <w:rsid w:val="20E06CF3"/>
    <w:rsid w:val="2118CCA1"/>
    <w:rsid w:val="24D5E009"/>
    <w:rsid w:val="25A293F2"/>
    <w:rsid w:val="28E4B962"/>
    <w:rsid w:val="2C55A4E7"/>
    <w:rsid w:val="2CD7A63A"/>
    <w:rsid w:val="2D9E6AB0"/>
    <w:rsid w:val="3551D34A"/>
    <w:rsid w:val="367D0CCF"/>
    <w:rsid w:val="36DCFC24"/>
    <w:rsid w:val="3878CC85"/>
    <w:rsid w:val="3951132C"/>
    <w:rsid w:val="3C3FDCD3"/>
    <w:rsid w:val="40124515"/>
    <w:rsid w:val="421769A5"/>
    <w:rsid w:val="448FDD70"/>
    <w:rsid w:val="47A2A5EC"/>
    <w:rsid w:val="4A81D6AB"/>
    <w:rsid w:val="4D16F8F4"/>
    <w:rsid w:val="4D26EBA0"/>
    <w:rsid w:val="50A1EFBA"/>
    <w:rsid w:val="55C4FC4B"/>
    <w:rsid w:val="5990739B"/>
    <w:rsid w:val="5D07DAA2"/>
    <w:rsid w:val="5DAF1DC7"/>
    <w:rsid w:val="5ED769A7"/>
    <w:rsid w:val="5F552B74"/>
    <w:rsid w:val="632E828D"/>
    <w:rsid w:val="63D34239"/>
    <w:rsid w:val="699288C9"/>
    <w:rsid w:val="6A4DBAF3"/>
    <w:rsid w:val="6ABCAA71"/>
    <w:rsid w:val="6AFBB740"/>
    <w:rsid w:val="6B1FAE09"/>
    <w:rsid w:val="6BA627FC"/>
    <w:rsid w:val="6E3D5D20"/>
    <w:rsid w:val="7186FAB1"/>
    <w:rsid w:val="72E18DC9"/>
    <w:rsid w:val="734B6C91"/>
    <w:rsid w:val="74B32956"/>
    <w:rsid w:val="74CB55AC"/>
    <w:rsid w:val="75CC94D0"/>
    <w:rsid w:val="75D763C8"/>
    <w:rsid w:val="7CFF69FF"/>
    <w:rsid w:val="7D51E426"/>
    <w:rsid w:val="7D866285"/>
    <w:rsid w:val="7EC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63C8"/>
  <w15:chartTrackingRefBased/>
  <w15:docId w15:val="{D8C0488B-9922-4846-B685-19609534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D67A6F"/>
  </w:style>
  <w:style w:type="character" w:customStyle="1" w:styleId="eop">
    <w:name w:val="eop"/>
    <w:basedOn w:val="a0"/>
    <w:rsid w:val="00D67A6F"/>
  </w:style>
  <w:style w:type="paragraph" w:styleId="a6">
    <w:name w:val="caption"/>
    <w:basedOn w:val="a"/>
    <w:next w:val="a"/>
    <w:uiPriority w:val="35"/>
    <w:semiHidden/>
    <w:unhideWhenUsed/>
    <w:qFormat/>
    <w:rsid w:val="005C6F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70CC-3544-48DE-94BB-E4E39FE9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Артемий Сергеевич</dc:creator>
  <cp:keywords/>
  <dc:description/>
  <cp:lastModifiedBy>Никита Березин</cp:lastModifiedBy>
  <cp:revision>3</cp:revision>
  <dcterms:created xsi:type="dcterms:W3CDTF">2021-05-21T17:31:00Z</dcterms:created>
  <dcterms:modified xsi:type="dcterms:W3CDTF">2021-05-21T17:33:00Z</dcterms:modified>
</cp:coreProperties>
</file>